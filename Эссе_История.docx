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color w:val="212529"/>
          <w:sz w:val="24"/>
          <w:szCs w:val="24"/>
        </w:rPr>
      </w:pPr>
      <w:r w:rsidDel="00000000" w:rsidR="00000000" w:rsidRPr="00000000">
        <w:rPr>
          <w:color w:val="212529"/>
          <w:sz w:val="24"/>
          <w:szCs w:val="24"/>
          <w:rtl w:val="0"/>
        </w:rPr>
        <w:t xml:space="preserve">Санкт-Петербургский Национальный Исследовательский Университет ИТМО</w:t>
      </w:r>
      <w:r w:rsidDel="00000000" w:rsidR="00000000" w:rsidRPr="00000000">
        <w:drawing>
          <wp:anchor allowOverlap="1" behindDoc="0" distB="0" distT="0" distL="0" distR="0" hidden="0" layoutInCell="1" locked="0" relativeHeight="0" simplePos="0">
            <wp:simplePos x="0" y="0"/>
            <wp:positionH relativeFrom="column">
              <wp:posOffset>2212657</wp:posOffset>
            </wp:positionH>
            <wp:positionV relativeFrom="paragraph">
              <wp:posOffset>506094</wp:posOffset>
            </wp:positionV>
            <wp:extent cx="1518285" cy="1106170"/>
            <wp:effectExtent b="0" l="0" r="0" t="0"/>
            <wp:wrapTopAndBottom distB="0" dist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285" cy="1106170"/>
                    </a:xfrm>
                    <a:prstGeom prst="rect"/>
                    <a:ln/>
                  </pic:spPr>
                </pic:pic>
              </a:graphicData>
            </a:graphic>
          </wp:anchor>
        </w:drawing>
      </w:r>
    </w:p>
    <w:p w:rsidR="00000000" w:rsidDel="00000000" w:rsidP="00000000" w:rsidRDefault="00000000" w:rsidRPr="00000000" w14:paraId="00000002">
      <w:pPr>
        <w:shd w:fill="ffffff" w:val="clear"/>
        <w:spacing w:after="280" w:line="240" w:lineRule="auto"/>
        <w:rPr>
          <w:color w:val="212529"/>
        </w:rPr>
      </w:pPr>
      <w:r w:rsidDel="00000000" w:rsidR="00000000" w:rsidRPr="00000000">
        <w:rPr>
          <w:rtl w:val="0"/>
        </w:rPr>
      </w:r>
    </w:p>
    <w:p w:rsidR="00000000" w:rsidDel="00000000" w:rsidP="00000000" w:rsidRDefault="00000000" w:rsidRPr="00000000" w14:paraId="00000003">
      <w:pPr>
        <w:jc w:val="center"/>
        <w:rPr>
          <w:b w:val="1"/>
          <w:color w:val="212529"/>
          <w:sz w:val="36"/>
          <w:szCs w:val="36"/>
        </w:rPr>
      </w:pPr>
      <w:r w:rsidDel="00000000" w:rsidR="00000000" w:rsidRPr="00000000">
        <w:rPr>
          <w:b w:val="1"/>
          <w:color w:val="212529"/>
          <w:sz w:val="36"/>
          <w:szCs w:val="36"/>
          <w:rtl w:val="0"/>
        </w:rPr>
        <w:t xml:space="preserve">Эссе</w:t>
      </w:r>
    </w:p>
    <w:p w:rsidR="00000000" w:rsidDel="00000000" w:rsidP="00000000" w:rsidRDefault="00000000" w:rsidRPr="00000000" w14:paraId="00000004">
      <w:pPr>
        <w:jc w:val="center"/>
        <w:rPr>
          <w:color w:val="212529"/>
          <w:sz w:val="24"/>
          <w:szCs w:val="24"/>
        </w:rPr>
      </w:pPr>
      <w:r w:rsidDel="00000000" w:rsidR="00000000" w:rsidRPr="00000000">
        <w:rPr>
          <w:color w:val="212529"/>
          <w:sz w:val="24"/>
          <w:szCs w:val="24"/>
          <w:rtl w:val="0"/>
        </w:rPr>
        <w:t xml:space="preserve">«Таблица Менделеева химических элементов – </w:t>
      </w:r>
    </w:p>
    <w:p w:rsidR="00000000" w:rsidDel="00000000" w:rsidP="00000000" w:rsidRDefault="00000000" w:rsidRPr="00000000" w14:paraId="00000005">
      <w:pPr>
        <w:jc w:val="center"/>
        <w:rPr>
          <w:color w:val="212529"/>
          <w:sz w:val="24"/>
          <w:szCs w:val="24"/>
        </w:rPr>
      </w:pPr>
      <w:bookmarkStart w:colFirst="0" w:colLast="0" w:name="_heading=h.gjdgxs" w:id="0"/>
      <w:bookmarkEnd w:id="0"/>
      <w:r w:rsidDel="00000000" w:rsidR="00000000" w:rsidRPr="00000000">
        <w:rPr>
          <w:color w:val="212529"/>
          <w:sz w:val="24"/>
          <w:szCs w:val="24"/>
          <w:rtl w:val="0"/>
        </w:rPr>
        <w:t xml:space="preserve">мощнейший инструмент химиков»</w:t>
      </w:r>
    </w:p>
    <w:p w:rsidR="00000000" w:rsidDel="00000000" w:rsidP="00000000" w:rsidRDefault="00000000" w:rsidRPr="00000000" w14:paraId="00000006">
      <w:pPr>
        <w:rPr>
          <w:color w:val="212529"/>
        </w:rPr>
      </w:pPr>
      <w:r w:rsidDel="00000000" w:rsidR="00000000" w:rsidRPr="00000000">
        <w:rPr>
          <w:rtl w:val="0"/>
        </w:rPr>
      </w:r>
    </w:p>
    <w:p w:rsidR="00000000" w:rsidDel="00000000" w:rsidP="00000000" w:rsidRDefault="00000000" w:rsidRPr="00000000" w14:paraId="00000007">
      <w:pPr>
        <w:rPr>
          <w:color w:val="212529"/>
        </w:rPr>
      </w:pPr>
      <w:r w:rsidDel="00000000" w:rsidR="00000000" w:rsidRPr="00000000">
        <w:rPr>
          <w:rtl w:val="0"/>
        </w:rPr>
      </w:r>
    </w:p>
    <w:p w:rsidR="00000000" w:rsidDel="00000000" w:rsidP="00000000" w:rsidRDefault="00000000" w:rsidRPr="00000000" w14:paraId="00000008">
      <w:pPr>
        <w:rPr>
          <w:color w:val="212529"/>
        </w:rPr>
      </w:pPr>
      <w:r w:rsidDel="00000000" w:rsidR="00000000" w:rsidRPr="00000000">
        <w:rPr>
          <w:rtl w:val="0"/>
        </w:rPr>
      </w:r>
    </w:p>
    <w:p w:rsidR="00000000" w:rsidDel="00000000" w:rsidP="00000000" w:rsidRDefault="00000000" w:rsidRPr="00000000" w14:paraId="00000009">
      <w:pPr>
        <w:rPr>
          <w:color w:val="212529"/>
        </w:rPr>
      </w:pPr>
      <w:r w:rsidDel="00000000" w:rsidR="00000000" w:rsidRPr="00000000">
        <w:rPr>
          <w:rtl w:val="0"/>
        </w:rPr>
      </w:r>
    </w:p>
    <w:p w:rsidR="00000000" w:rsidDel="00000000" w:rsidP="00000000" w:rsidRDefault="00000000" w:rsidRPr="00000000" w14:paraId="0000000A">
      <w:pPr>
        <w:rPr>
          <w:color w:val="212529"/>
        </w:rPr>
      </w:pPr>
      <w:r w:rsidDel="00000000" w:rsidR="00000000" w:rsidRPr="00000000">
        <w:rPr>
          <w:rtl w:val="0"/>
        </w:rPr>
      </w:r>
    </w:p>
    <w:p w:rsidR="00000000" w:rsidDel="00000000" w:rsidP="00000000" w:rsidRDefault="00000000" w:rsidRPr="00000000" w14:paraId="0000000B">
      <w:pPr>
        <w:rPr>
          <w:color w:val="212529"/>
        </w:rPr>
      </w:pPr>
      <w:r w:rsidDel="00000000" w:rsidR="00000000" w:rsidRPr="00000000">
        <w:rPr>
          <w:rtl w:val="0"/>
        </w:rPr>
      </w:r>
    </w:p>
    <w:p w:rsidR="00000000" w:rsidDel="00000000" w:rsidP="00000000" w:rsidRDefault="00000000" w:rsidRPr="00000000" w14:paraId="0000000C">
      <w:pPr>
        <w:rPr>
          <w:color w:val="212529"/>
        </w:rPr>
      </w:pPr>
      <w:r w:rsidDel="00000000" w:rsidR="00000000" w:rsidRPr="00000000">
        <w:rPr>
          <w:rtl w:val="0"/>
        </w:rPr>
      </w:r>
    </w:p>
    <w:p w:rsidR="00000000" w:rsidDel="00000000" w:rsidP="00000000" w:rsidRDefault="00000000" w:rsidRPr="00000000" w14:paraId="0000000D">
      <w:pPr>
        <w:rPr>
          <w:color w:val="212529"/>
        </w:rPr>
      </w:pPr>
      <w:r w:rsidDel="00000000" w:rsidR="00000000" w:rsidRPr="00000000">
        <w:rPr>
          <w:rtl w:val="0"/>
        </w:rPr>
      </w:r>
    </w:p>
    <w:p w:rsidR="00000000" w:rsidDel="00000000" w:rsidP="00000000" w:rsidRDefault="00000000" w:rsidRPr="00000000" w14:paraId="0000000E">
      <w:pPr>
        <w:jc w:val="right"/>
        <w:rPr>
          <w:color w:val="212529"/>
        </w:rPr>
      </w:pPr>
      <w:r w:rsidDel="00000000" w:rsidR="00000000" w:rsidRPr="00000000">
        <w:rPr>
          <w:color w:val="212529"/>
          <w:rtl w:val="0"/>
        </w:rPr>
        <w:t xml:space="preserve">Поток: ИНТ 2.1</w:t>
      </w:r>
    </w:p>
    <w:p w:rsidR="00000000" w:rsidDel="00000000" w:rsidP="00000000" w:rsidRDefault="00000000" w:rsidRPr="00000000" w14:paraId="0000000F">
      <w:pPr>
        <w:jc w:val="right"/>
        <w:rPr>
          <w:color w:val="212529"/>
        </w:rPr>
      </w:pPr>
      <w:r w:rsidDel="00000000" w:rsidR="00000000" w:rsidRPr="00000000">
        <w:rPr>
          <w:color w:val="212529"/>
          <w:rtl w:val="0"/>
        </w:rPr>
        <w:t xml:space="preserve">Преподаватель: Белоусов Александр Сергеевич</w:t>
      </w:r>
    </w:p>
    <w:p w:rsidR="00000000" w:rsidDel="00000000" w:rsidP="00000000" w:rsidRDefault="00000000" w:rsidRPr="00000000" w14:paraId="00000010">
      <w:pPr>
        <w:jc w:val="right"/>
        <w:rPr>
          <w:color w:val="212529"/>
        </w:rPr>
      </w:pPr>
      <w:r w:rsidDel="00000000" w:rsidR="00000000" w:rsidRPr="00000000">
        <w:rPr>
          <w:color w:val="212529"/>
          <w:rtl w:val="0"/>
        </w:rPr>
        <w:t xml:space="preserve">Выполнил студент: Фам Данг Чунг Нгиа</w:t>
      </w:r>
    </w:p>
    <w:p w:rsidR="00000000" w:rsidDel="00000000" w:rsidP="00000000" w:rsidRDefault="00000000" w:rsidRPr="00000000" w14:paraId="00000011">
      <w:pPr>
        <w:jc w:val="right"/>
        <w:rPr>
          <w:color w:val="212529"/>
        </w:rPr>
      </w:pPr>
      <w:r w:rsidDel="00000000" w:rsidR="00000000" w:rsidRPr="00000000">
        <w:rPr>
          <w:color w:val="212529"/>
          <w:rtl w:val="0"/>
        </w:rPr>
        <w:t xml:space="preserve">Учебная группа: P3121</w:t>
      </w:r>
    </w:p>
    <w:p w:rsidR="00000000" w:rsidDel="00000000" w:rsidP="00000000" w:rsidRDefault="00000000" w:rsidRPr="00000000" w14:paraId="00000012">
      <w:pPr>
        <w:jc w:val="right"/>
        <w:rPr>
          <w:color w:val="212529"/>
        </w:rPr>
      </w:pPr>
      <w:r w:rsidDel="00000000" w:rsidR="00000000" w:rsidRPr="00000000">
        <w:rPr>
          <w:color w:val="212529"/>
          <w:rtl w:val="0"/>
        </w:rPr>
        <w:t xml:space="preserve">Курс: 1</w:t>
      </w:r>
    </w:p>
    <w:p w:rsidR="00000000" w:rsidDel="00000000" w:rsidP="00000000" w:rsidRDefault="00000000" w:rsidRPr="00000000" w14:paraId="00000013">
      <w:pPr>
        <w:jc w:val="center"/>
        <w:rPr>
          <w:color w:val="212529"/>
        </w:rPr>
      </w:pPr>
      <w:r w:rsidDel="00000000" w:rsidR="00000000" w:rsidRPr="00000000">
        <w:rPr>
          <w:rtl w:val="0"/>
        </w:rPr>
      </w:r>
    </w:p>
    <w:p w:rsidR="00000000" w:rsidDel="00000000" w:rsidP="00000000" w:rsidRDefault="00000000" w:rsidRPr="00000000" w14:paraId="00000014">
      <w:pPr>
        <w:jc w:val="center"/>
        <w:rPr>
          <w:color w:val="212529"/>
        </w:rPr>
      </w:pPr>
      <w:r w:rsidDel="00000000" w:rsidR="00000000" w:rsidRPr="00000000">
        <w:rPr>
          <w:rtl w:val="0"/>
        </w:rPr>
      </w:r>
    </w:p>
    <w:p w:rsidR="00000000" w:rsidDel="00000000" w:rsidP="00000000" w:rsidRDefault="00000000" w:rsidRPr="00000000" w14:paraId="00000015">
      <w:pPr>
        <w:jc w:val="center"/>
        <w:rPr>
          <w:color w:val="212529"/>
        </w:rPr>
      </w:pPr>
      <w:r w:rsidDel="00000000" w:rsidR="00000000" w:rsidRPr="00000000">
        <w:rPr>
          <w:rtl w:val="0"/>
        </w:rPr>
      </w:r>
    </w:p>
    <w:p w:rsidR="00000000" w:rsidDel="00000000" w:rsidP="00000000" w:rsidRDefault="00000000" w:rsidRPr="00000000" w14:paraId="00000016">
      <w:pPr>
        <w:jc w:val="center"/>
        <w:rPr>
          <w:color w:val="212529"/>
        </w:rPr>
      </w:pPr>
      <w:r w:rsidDel="00000000" w:rsidR="00000000" w:rsidRPr="00000000">
        <w:rPr>
          <w:color w:val="212529"/>
          <w:rtl w:val="0"/>
        </w:rPr>
        <w:t xml:space="preserve">Санкт- Петербург</w:t>
      </w:r>
    </w:p>
    <w:p w:rsidR="00000000" w:rsidDel="00000000" w:rsidP="00000000" w:rsidRDefault="00000000" w:rsidRPr="00000000" w14:paraId="00000017">
      <w:pPr>
        <w:jc w:val="center"/>
        <w:rPr>
          <w:color w:val="212529"/>
        </w:rPr>
      </w:pPr>
      <w:r w:rsidDel="00000000" w:rsidR="00000000" w:rsidRPr="00000000">
        <w:rPr>
          <w:color w:val="212529"/>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8">
      <w:pPr>
        <w:ind w:left="360" w:firstLine="0"/>
        <w:rPr>
          <w:sz w:val="24"/>
          <w:szCs w:val="24"/>
        </w:rPr>
      </w:pPr>
      <w:r w:rsidDel="00000000" w:rsidR="00000000" w:rsidRPr="00000000">
        <w:rPr>
          <w:sz w:val="24"/>
          <w:szCs w:val="24"/>
          <w:rtl w:val="0"/>
        </w:rPr>
        <w:t xml:space="preserve">Тысячи тонн золота хранятся в банках по всему миру. Золото торгуется как форма платежа во всем мире. Но золото — лишь один из сотен найденных химических элементов. Еще одним элементом, играющим чрезвычайно важную роль в жизни человека, является железо. </w:t>
      </w:r>
      <w:sdt>
        <w:sdtPr>
          <w:tag w:val="goog_rdk_0"/>
        </w:sdtPr>
        <w:sdtContent>
          <w:ins w:author="Оксана Колегова" w:id="0" w:date="2023-11-06T14:16:39Z">
            <w:r w:rsidDel="00000000" w:rsidR="00000000" w:rsidRPr="00000000">
              <w:rPr>
                <w:sz w:val="24"/>
                <w:szCs w:val="24"/>
                <w:rtl w:val="0"/>
              </w:rPr>
              <w:t xml:space="preserve">Со времен промышленной революции </w:t>
            </w:r>
          </w:ins>
        </w:sdtContent>
      </w:sdt>
      <w:sdt>
        <w:sdtPr>
          <w:tag w:val="goog_rdk_1"/>
        </w:sdtPr>
        <w:sdtContent>
          <w:del w:author="Оксана Колегова" w:id="0" w:date="2023-11-06T14:16:39Z">
            <w:r w:rsidDel="00000000" w:rsidR="00000000" w:rsidRPr="00000000">
              <w:rPr>
                <w:sz w:val="24"/>
                <w:szCs w:val="24"/>
                <w:rtl w:val="0"/>
              </w:rPr>
              <w:delText xml:space="preserve">С тех пор, как разразилась промышленная революция</w:delText>
            </w:r>
          </w:del>
        </w:sdtContent>
      </w:sdt>
      <w:r w:rsidDel="00000000" w:rsidR="00000000" w:rsidRPr="00000000">
        <w:rPr>
          <w:sz w:val="24"/>
          <w:szCs w:val="24"/>
          <w:rtl w:val="0"/>
        </w:rPr>
        <w:t xml:space="preserve">, железо стало самым популярным материалом в мире. Неоновые лампы служат источником света и добавляют красок в жизнь человека. Элемент неон — один из редких газов, используемых в люминесцентных лампах. Алмаз – форма углерода – является самым твердым веществом, и люди всегда хотят иметь его. Алмаз отличается от графита только структурой атомной решетки, но эта характеристика имеет огромное значение. На протяжении веков человечество всегда стремилось раскрыть тайны этих элементов, но </w:t>
      </w:r>
      <w:sdt>
        <w:sdtPr>
          <w:tag w:val="goog_rdk_2"/>
        </w:sdtPr>
        <w:sdtContent>
          <w:ins w:author="Оксана Колегова" w:id="1" w:date="2023-11-06T14:19:46Z">
            <w:r w:rsidDel="00000000" w:rsidR="00000000" w:rsidRPr="00000000">
              <w:rPr>
                <w:sz w:val="24"/>
                <w:szCs w:val="24"/>
                <w:rtl w:val="0"/>
              </w:rPr>
              <w:t xml:space="preserve">мы до сих пор не можем ответить на все вопросы об этих элементах</w:t>
            </w:r>
          </w:ins>
        </w:sdtContent>
      </w:sdt>
      <w:sdt>
        <w:sdtPr>
          <w:tag w:val="goog_rdk_3"/>
        </w:sdtPr>
        <w:sdtContent>
          <w:del w:author="Оксана Колегова" w:id="1" w:date="2023-11-06T14:19:46Z">
            <w:r w:rsidDel="00000000" w:rsidR="00000000" w:rsidRPr="00000000">
              <w:rPr>
                <w:sz w:val="24"/>
                <w:szCs w:val="24"/>
                <w:rtl w:val="0"/>
              </w:rPr>
              <w:delText xml:space="preserve">их методы исследования и химические структуры до сих пор остаются смутным понятием</w:delText>
            </w:r>
          </w:del>
        </w:sdtContent>
      </w:sdt>
      <w:r w:rsidDel="00000000" w:rsidR="00000000" w:rsidRPr="00000000">
        <w:rPr>
          <w:sz w:val="24"/>
          <w:szCs w:val="24"/>
          <w:rtl w:val="0"/>
        </w:rPr>
        <w:t xml:space="preserve">. Лишь в начале XIX века, когда были идентифицированы атомы, эти загадки были решены. Когда речь заходит об идентификации химических элементов и их свойств, нельзя не упомянуть периодическую таблицу химических элементов Менделеева — великое открытие выдающегося химика Менделеева, </w:t>
      </w:r>
      <w:sdt>
        <w:sdtPr>
          <w:tag w:val="goog_rdk_4"/>
        </w:sdtPr>
        <w:sdtContent>
          <w:del w:author="Оксана Колегова" w:id="2" w:date="2023-11-06T14:20:23Z">
            <w:r w:rsidDel="00000000" w:rsidR="00000000" w:rsidRPr="00000000">
              <w:rPr>
                <w:sz w:val="24"/>
                <w:szCs w:val="24"/>
                <w:rtl w:val="0"/>
              </w:rPr>
              <w:delText xml:space="preserve">открывающее шаг вперед.</w:delText>
            </w:r>
          </w:del>
        </w:sdtContent>
      </w:sdt>
      <w:r w:rsidDel="00000000" w:rsidR="00000000" w:rsidRPr="00000000">
        <w:rPr>
          <w:sz w:val="24"/>
          <w:szCs w:val="24"/>
          <w:rtl w:val="0"/>
        </w:rPr>
        <w:t xml:space="preserve">Большой прогресс для химии. Таблица </w:t>
      </w:r>
      <w:sdt>
        <w:sdtPr>
          <w:tag w:val="goog_rdk_5"/>
        </w:sdtPr>
        <w:sdtContent>
          <w:del w:author="Оксана Колегова" w:id="3" w:date="2023-11-06T14:20:28Z">
            <w:r w:rsidDel="00000000" w:rsidR="00000000" w:rsidRPr="00000000">
              <w:rPr>
                <w:sz w:val="24"/>
                <w:szCs w:val="24"/>
                <w:rtl w:val="0"/>
              </w:rPr>
              <w:delText xml:space="preserve">Менделеева </w:delText>
            </w:r>
          </w:del>
        </w:sdtContent>
      </w:sdt>
      <w:r w:rsidDel="00000000" w:rsidR="00000000" w:rsidRPr="00000000">
        <w:rPr>
          <w:sz w:val="24"/>
          <w:szCs w:val="24"/>
          <w:rtl w:val="0"/>
        </w:rPr>
        <w:t xml:space="preserve">химических элементов также считается самым </w:t>
      </w:r>
      <w:sdt>
        <w:sdtPr>
          <w:tag w:val="goog_rdk_6"/>
        </w:sdtPr>
        <w:sdtContent>
          <w:ins w:author="Оксана Колегова" w:id="4" w:date="2023-11-06T14:20:36Z">
            <w:r w:rsidDel="00000000" w:rsidR="00000000" w:rsidRPr="00000000">
              <w:rPr>
                <w:sz w:val="24"/>
                <w:szCs w:val="24"/>
                <w:rtl w:val="0"/>
              </w:rPr>
              <w:t xml:space="preserve">удобным </w:t>
            </w:r>
          </w:ins>
        </w:sdtContent>
      </w:sdt>
      <w:sdt>
        <w:sdtPr>
          <w:tag w:val="goog_rdk_7"/>
        </w:sdtPr>
        <w:sdtContent>
          <w:del w:author="Оксана Колегова" w:id="4" w:date="2023-11-06T14:20:36Z">
            <w:r w:rsidDel="00000000" w:rsidR="00000000" w:rsidRPr="00000000">
              <w:rPr>
                <w:sz w:val="24"/>
                <w:szCs w:val="24"/>
                <w:rtl w:val="0"/>
              </w:rPr>
              <w:delText xml:space="preserve">мощным </w:delText>
            </w:r>
          </w:del>
        </w:sdtContent>
      </w:sdt>
      <w:r w:rsidDel="00000000" w:rsidR="00000000" w:rsidRPr="00000000">
        <w:rPr>
          <w:sz w:val="24"/>
          <w:szCs w:val="24"/>
          <w:rtl w:val="0"/>
        </w:rPr>
        <w:t xml:space="preserve">инструментом ученых в химических исследованиях.</w:t>
      </w:r>
    </w:p>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Расскажу </w:t>
      </w:r>
      <w:sdt>
        <w:sdtPr>
          <w:tag w:val="goog_rdk_8"/>
        </w:sdtPr>
        <w:sdtContent>
          <w:del w:author="Оксана Колегова" w:id="5" w:date="2023-11-06T14:20:42Z">
            <w:r w:rsidDel="00000000" w:rsidR="00000000" w:rsidRPr="00000000">
              <w:rPr>
                <w:sz w:val="24"/>
                <w:szCs w:val="24"/>
                <w:rtl w:val="0"/>
              </w:rPr>
              <w:delText xml:space="preserve">вкратце </w:delText>
            </w:r>
          </w:del>
        </w:sdtContent>
      </w:sdt>
      <w:r w:rsidDel="00000000" w:rsidR="00000000" w:rsidRPr="00000000">
        <w:rPr>
          <w:sz w:val="24"/>
          <w:szCs w:val="24"/>
          <w:rtl w:val="0"/>
        </w:rPr>
        <w:t xml:space="preserve">о химике Менделееве: Его полное имя Дмитрий Иванович Менделеев, родился 8 февраля 1834 года и умер 2 февраля 1907 года. Он известный российский химик и изобретатель. Менделеев известен своим огромным вкладом в химию; Он сформулировал Периодический закон и в 1869 году опубликовал периодическую таблицу химических элементов</w:t>
      </w:r>
      <w:sdt>
        <w:sdtPr>
          <w:tag w:val="goog_rdk_9"/>
        </w:sdtPr>
        <w:sdtContent>
          <w:del w:author="Оксана Колегова" w:id="6" w:date="2023-11-06T14:20:51Z">
            <w:r w:rsidDel="00000000" w:rsidR="00000000" w:rsidRPr="00000000">
              <w:rPr>
                <w:sz w:val="24"/>
                <w:szCs w:val="24"/>
                <w:rtl w:val="0"/>
              </w:rPr>
              <w:delText xml:space="preserve"> Менделеева</w:delText>
            </w:r>
          </w:del>
        </w:sdtContent>
      </w:sdt>
      <w:r w:rsidDel="00000000" w:rsidR="00000000" w:rsidRPr="00000000">
        <w:rPr>
          <w:sz w:val="24"/>
          <w:szCs w:val="24"/>
          <w:rtl w:val="0"/>
        </w:rPr>
        <w:t xml:space="preserve">, </w:t>
      </w:r>
      <w:sdt>
        <w:sdtPr>
          <w:tag w:val="goog_rdk_10"/>
        </w:sdtPr>
        <w:sdtContent>
          <w:ins w:author="Оксана Колегова" w:id="7" w:date="2023-11-06T14:20:55Z">
            <w:r w:rsidDel="00000000" w:rsidR="00000000" w:rsidRPr="00000000">
              <w:rPr>
                <w:sz w:val="24"/>
                <w:szCs w:val="24"/>
                <w:rtl w:val="0"/>
              </w:rPr>
              <w:t xml:space="preserve">которая имеет даже сейчас </w:t>
            </w:r>
          </w:ins>
        </w:sdtContent>
      </w:sdt>
      <w:sdt>
        <w:sdtPr>
          <w:tag w:val="goog_rdk_11"/>
        </w:sdtPr>
        <w:sdtContent>
          <w:del w:author="Оксана Колегова" w:id="7" w:date="2023-11-06T14:20:55Z">
            <w:r w:rsidDel="00000000" w:rsidR="00000000" w:rsidRPr="00000000">
              <w:rPr>
                <w:sz w:val="24"/>
                <w:szCs w:val="24"/>
                <w:rtl w:val="0"/>
              </w:rPr>
              <w:delText xml:space="preserve">имевшую</w:delText>
            </w:r>
          </w:del>
        </w:sdtContent>
      </w:sdt>
      <w:r w:rsidDel="00000000" w:rsidR="00000000" w:rsidRPr="00000000">
        <w:rPr>
          <w:sz w:val="24"/>
          <w:szCs w:val="24"/>
          <w:rtl w:val="0"/>
        </w:rPr>
        <w:t xml:space="preserve"> большое значение в химических исследованиях. Периодическая таблица химических элементов </w:t>
      </w:r>
      <w:sdt>
        <w:sdtPr>
          <w:tag w:val="goog_rdk_12"/>
        </w:sdtPr>
        <w:sdtContent>
          <w:del w:author="Оксана Колегова" w:id="8" w:date="2023-11-06T14:21:06Z">
            <w:r w:rsidDel="00000000" w:rsidR="00000000" w:rsidRPr="00000000">
              <w:rPr>
                <w:sz w:val="24"/>
                <w:szCs w:val="24"/>
                <w:rtl w:val="0"/>
              </w:rPr>
              <w:delText xml:space="preserve">Менделеева </w:delText>
            </w:r>
          </w:del>
        </w:sdtContent>
      </w:sdt>
      <w:r w:rsidDel="00000000" w:rsidR="00000000" w:rsidRPr="00000000">
        <w:rPr>
          <w:sz w:val="24"/>
          <w:szCs w:val="24"/>
          <w:rtl w:val="0"/>
        </w:rPr>
        <w:t xml:space="preserve">— это таблица, в которой химические элементы перечислены в порядке, основанном на их атомном номере, электронной конфигурации и периодических химических свойствах. На основании </w:t>
      </w:r>
      <w:sdt>
        <w:sdtPr>
          <w:tag w:val="goog_rdk_13"/>
        </w:sdtPr>
        <w:sdtContent>
          <w:ins w:author="Оксана Колегова" w:id="9" w:date="2023-11-06T14:21:18Z">
            <w:r w:rsidDel="00000000" w:rsidR="00000000" w:rsidRPr="00000000">
              <w:rPr>
                <w:sz w:val="24"/>
                <w:szCs w:val="24"/>
                <w:rtl w:val="0"/>
              </w:rPr>
              <w:t xml:space="preserve">этой </w:t>
            </w:r>
          </w:ins>
        </w:sdtContent>
      </w:sdt>
      <w:r w:rsidDel="00000000" w:rsidR="00000000" w:rsidRPr="00000000">
        <w:rPr>
          <w:sz w:val="24"/>
          <w:szCs w:val="24"/>
          <w:rtl w:val="0"/>
        </w:rPr>
        <w:t xml:space="preserve">таблицы </w:t>
      </w:r>
      <w:sdt>
        <w:sdtPr>
          <w:tag w:val="goog_rdk_14"/>
        </w:sdtPr>
        <w:sdtContent>
          <w:del w:author="Оксана Колегова" w:id="10" w:date="2023-11-06T14:21:16Z">
            <w:r w:rsidDel="00000000" w:rsidR="00000000" w:rsidRPr="00000000">
              <w:rPr>
                <w:sz w:val="24"/>
                <w:szCs w:val="24"/>
                <w:rtl w:val="0"/>
              </w:rPr>
              <w:delText xml:space="preserve">Менделеева </w:delText>
            </w:r>
          </w:del>
        </w:sdtContent>
      </w:sdt>
      <w:r w:rsidDel="00000000" w:rsidR="00000000" w:rsidRPr="00000000">
        <w:rPr>
          <w:sz w:val="24"/>
          <w:szCs w:val="24"/>
          <w:rtl w:val="0"/>
        </w:rPr>
        <w:t xml:space="preserve">химики могут предсказать существование и свойства еще не открытых элементов.</w:t>
      </w:r>
    </w:p>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Менделеев родился в селе Верхние Аремзяны недалеко от Тобольска в Сибири, Россия. Он </w:t>
      </w:r>
      <w:sdt>
        <w:sdtPr>
          <w:tag w:val="goog_rdk_15"/>
        </w:sdtPr>
        <w:sdtContent>
          <w:ins w:author="Оксана Колегова" w:id="11" w:date="2023-11-06T14:21:27Z">
            <w:r w:rsidDel="00000000" w:rsidR="00000000" w:rsidRPr="00000000">
              <w:rPr>
                <w:sz w:val="24"/>
                <w:szCs w:val="24"/>
                <w:rtl w:val="0"/>
              </w:rPr>
              <w:t xml:space="preserve">жил </w:t>
            </w:r>
          </w:ins>
        </w:sdtContent>
      </w:sdt>
      <w:sdt>
        <w:sdtPr>
          <w:tag w:val="goog_rdk_16"/>
        </w:sdtPr>
        <w:sdtContent>
          <w:del w:author="Оксана Колегова" w:id="11" w:date="2023-11-06T14:21:27Z">
            <w:r w:rsidDel="00000000" w:rsidR="00000000" w:rsidRPr="00000000">
              <w:rPr>
                <w:sz w:val="24"/>
                <w:szCs w:val="24"/>
                <w:rtl w:val="0"/>
              </w:rPr>
              <w:delText xml:space="preserve">живет</w:delText>
            </w:r>
          </w:del>
        </w:sdtContent>
      </w:sdt>
      <w:r w:rsidDel="00000000" w:rsidR="00000000" w:rsidRPr="00000000">
        <w:rPr>
          <w:sz w:val="24"/>
          <w:szCs w:val="24"/>
          <w:rtl w:val="0"/>
        </w:rPr>
        <w:t xml:space="preserve"> со своими родителями, братьями и сестрами и</w:t>
      </w:r>
      <w:sdt>
        <w:sdtPr>
          <w:tag w:val="goog_rdk_17"/>
        </w:sdtPr>
        <w:sdtContent>
          <w:ins w:author="Оксана Колегова" w:id="12" w:date="2023-11-06T14:21:31Z">
            <w:r w:rsidDel="00000000" w:rsidR="00000000" w:rsidRPr="00000000">
              <w:rPr>
                <w:sz w:val="24"/>
                <w:szCs w:val="24"/>
                <w:rtl w:val="0"/>
              </w:rPr>
              <w:t xml:space="preserve"> был</w:t>
            </w:r>
          </w:ins>
        </w:sdtContent>
      </w:sdt>
      <w:sdt>
        <w:sdtPr>
          <w:tag w:val="goog_rdk_18"/>
        </w:sdtPr>
        <w:sdtContent>
          <w:del w:author="Оксана Колегова" w:id="12" w:date="2023-11-06T14:21:31Z">
            <w:r w:rsidDel="00000000" w:rsidR="00000000" w:rsidRPr="00000000">
              <w:rPr>
                <w:sz w:val="24"/>
                <w:szCs w:val="24"/>
                <w:rtl w:val="0"/>
              </w:rPr>
              <w:delText xml:space="preserve"> является </w:delText>
            </w:r>
          </w:del>
        </w:sdtContent>
      </w:sdt>
      <w:r w:rsidDel="00000000" w:rsidR="00000000" w:rsidRPr="00000000">
        <w:rPr>
          <w:sz w:val="24"/>
          <w:szCs w:val="24"/>
          <w:rtl w:val="0"/>
        </w:rPr>
        <w:t xml:space="preserve">младшим ребенком в семье. Его отца звали Иван Павлович Менделеев, </w:t>
      </w:r>
      <w:sdt>
        <w:sdtPr>
          <w:tag w:val="goog_rdk_19"/>
        </w:sdtPr>
        <w:sdtContent>
          <w:ins w:author="Оксана Колегова" w:id="13" w:date="2023-11-06T14:21:39Z">
            <w:r w:rsidDel="00000000" w:rsidR="00000000" w:rsidRPr="00000000">
              <w:rPr>
                <w:sz w:val="24"/>
                <w:szCs w:val="24"/>
                <w:rtl w:val="0"/>
              </w:rPr>
              <w:t xml:space="preserve">он </w:t>
            </w:r>
          </w:ins>
        </w:sdtContent>
      </w:sdt>
      <w:sdt>
        <w:sdtPr>
          <w:tag w:val="goog_rdk_20"/>
        </w:sdtPr>
        <w:sdtContent>
          <w:del w:author="Оксана Колегова" w:id="13" w:date="2023-11-06T14:21:39Z">
            <w:r w:rsidDel="00000000" w:rsidR="00000000" w:rsidRPr="00000000">
              <w:rPr>
                <w:sz w:val="24"/>
                <w:szCs w:val="24"/>
                <w:rtl w:val="0"/>
              </w:rPr>
              <w:delText xml:space="preserve">который </w:delText>
            </w:r>
          </w:del>
        </w:sdtContent>
      </w:sdt>
      <w:r w:rsidDel="00000000" w:rsidR="00000000" w:rsidRPr="00000000">
        <w:rPr>
          <w:sz w:val="24"/>
          <w:szCs w:val="24"/>
          <w:rtl w:val="0"/>
        </w:rPr>
        <w:t xml:space="preserve">был директором Тобольской средней школы, а также учителем рисования, политологом и философом в Тамбовской и Саратовской гимназиях; Его мать, Мария Дмитриевна Менделеева, происходила из известного тобольского купеческого рода, который также был основателем первой сибирской типографии. У Менделеева также есть дедушка Павел Максимович Соколов – священник РПЦ из Тверской области. </w:t>
      </w:r>
      <w:sdt>
        <w:sdtPr>
          <w:tag w:val="goog_rdk_21"/>
        </w:sdtPr>
        <w:sdtContent>
          <w:del w:author="Оксана Колегова" w:id="14" w:date="2023-11-06T14:21:52Z">
            <w:r w:rsidDel="00000000" w:rsidR="00000000" w:rsidRPr="00000000">
              <w:rPr>
                <w:sz w:val="24"/>
                <w:szCs w:val="24"/>
                <w:rtl w:val="0"/>
              </w:rPr>
              <w:delText xml:space="preserve">(Тверь — город, расположенный к северу от Москвы, в месте слияния рек Волги и Тверцы, Россия)</w:delText>
            </w:r>
          </w:del>
        </w:sdtContent>
      </w:sdt>
      <w:r w:rsidDel="00000000" w:rsidR="00000000" w:rsidRPr="00000000">
        <w:rPr>
          <w:sz w:val="24"/>
          <w:szCs w:val="24"/>
          <w:rtl w:val="0"/>
        </w:rPr>
        <w:t xml:space="preserve">. По традиции священников того времени, дети Павла во время учебы в духовной семинарии меняли фамилии, поэтому Иван взял фамилию Менделеев в честь местного помещика.</w:t>
      </w:r>
    </w:p>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К сожалению, когда Менделееву было 2 года, его отец ослеп и был вынужден уйти с работы. Финансовое положение семьи стало тяжелым, и его мать была вынуждена работать и перезапустить заброшенную семейную фабрику. Когда Менделееву было 13 лет, умер его отец, а через год стекольный завод матери сгорел, после чего он пошел учиться в гимназию в Тобольске. В 1849 году мать Менделева привезла его из Сибири в Москву в надежде, что он будет учиться в Московском университете, но ему было отказано в поступлении. В 1850 году семья Менделевых переехала в Санкт-Петербург с целью поступить в Главный педагогический институт. К сожалению, школа </w:t>
      </w:r>
      <w:sdt>
        <w:sdtPr>
          <w:tag w:val="goog_rdk_22"/>
        </w:sdtPr>
        <w:sdtContent>
          <w:ins w:author="Оксана Колегова" w:id="15" w:date="2023-11-06T14:22:24Z">
            <w:r w:rsidDel="00000000" w:rsidR="00000000" w:rsidRPr="00000000">
              <w:rPr>
                <w:sz w:val="24"/>
                <w:szCs w:val="24"/>
                <w:rtl w:val="0"/>
              </w:rPr>
              <w:t xml:space="preserve">набирала </w:t>
            </w:r>
          </w:ins>
        </w:sdtContent>
      </w:sdt>
      <w:sdt>
        <w:sdtPr>
          <w:tag w:val="goog_rdk_23"/>
        </w:sdtPr>
        <w:sdtContent>
          <w:del w:author="Оксана Колегова" w:id="15" w:date="2023-11-06T14:22:24Z">
            <w:r w:rsidDel="00000000" w:rsidR="00000000" w:rsidRPr="00000000">
              <w:rPr>
                <w:sz w:val="24"/>
                <w:szCs w:val="24"/>
                <w:rtl w:val="0"/>
              </w:rPr>
              <w:delText xml:space="preserve">набирает </w:delText>
            </w:r>
          </w:del>
        </w:sdtContent>
      </w:sdt>
      <w:r w:rsidDel="00000000" w:rsidR="00000000" w:rsidRPr="00000000">
        <w:rPr>
          <w:sz w:val="24"/>
          <w:szCs w:val="24"/>
          <w:rtl w:val="0"/>
        </w:rPr>
        <w:t xml:space="preserve">учеников только раз в 2 года. </w:t>
      </w:r>
      <w:sdt>
        <w:sdtPr>
          <w:tag w:val="goog_rdk_24"/>
        </w:sdtPr>
        <w:sdtContent>
          <w:ins w:author="Оксана Колегова" w:id="16" w:date="2023-11-06T14:22:30Z">
            <w:r w:rsidDel="00000000" w:rsidR="00000000" w:rsidRPr="00000000">
              <w:rPr>
                <w:sz w:val="24"/>
                <w:szCs w:val="24"/>
                <w:rtl w:val="0"/>
              </w:rPr>
              <w:t xml:space="preserve">Мать Менделеева </w:t>
            </w:r>
          </w:ins>
        </w:sdtContent>
      </w:sdt>
      <w:sdt>
        <w:sdtPr>
          <w:tag w:val="goog_rdk_25"/>
        </w:sdtPr>
        <w:sdtContent>
          <w:del w:author="Оксана Колегова" w:id="16" w:date="2023-11-06T14:22:30Z">
            <w:r w:rsidDel="00000000" w:rsidR="00000000" w:rsidRPr="00000000">
              <w:rPr>
                <w:sz w:val="24"/>
                <w:szCs w:val="24"/>
                <w:rtl w:val="0"/>
              </w:rPr>
              <w:delText xml:space="preserve">Госпожа Мария</w:delText>
            </w:r>
          </w:del>
        </w:sdtContent>
      </w:sdt>
      <w:r w:rsidDel="00000000" w:rsidR="00000000" w:rsidRPr="00000000">
        <w:rPr>
          <w:sz w:val="24"/>
          <w:szCs w:val="24"/>
          <w:rtl w:val="0"/>
        </w:rPr>
        <w:t xml:space="preserve"> воспользовалась своими связями, чтобы помочь Менделееву поступить в порядке исключения. Через несколько дней после того, как Менделеев пошел в школу, умерла его мать.</w:t>
      </w:r>
      <w:sdt>
        <w:sdtPr>
          <w:tag w:val="goog_rdk_26"/>
        </w:sdtPr>
        <w:sdtContent>
          <w:ins w:author="Оксана Колегова" w:id="17" w:date="2023-11-06T14:22:48Z">
            <w:r w:rsidDel="00000000" w:rsidR="00000000" w:rsidRPr="00000000">
              <w:rPr>
                <w:sz w:val="24"/>
                <w:szCs w:val="24"/>
                <w:rtl w:val="0"/>
              </w:rPr>
              <w:t xml:space="preserve"> Маленький Дмитрий продолжал учиться.</w:t>
            </w:r>
          </w:ins>
        </w:sdtContent>
      </w:sdt>
      <w:sdt>
        <w:sdtPr>
          <w:tag w:val="goog_rdk_27"/>
        </w:sdtPr>
        <w:sdtContent>
          <w:del w:author="Оксана Колегова" w:id="17" w:date="2023-11-06T14:22:48Z">
            <w:r w:rsidDel="00000000" w:rsidR="00000000" w:rsidRPr="00000000">
              <w:rPr>
                <w:sz w:val="24"/>
                <w:szCs w:val="24"/>
                <w:rtl w:val="0"/>
              </w:rPr>
              <w:delText xml:space="preserve"> С верой, которую возложила на нее мать, Мария училась и окончила Главный пединститут.</w:delText>
            </w:r>
          </w:del>
        </w:sdtContent>
      </w:sdt>
      <w:r w:rsidDel="00000000" w:rsidR="00000000" w:rsidRPr="00000000">
        <w:rPr>
          <w:sz w:val="24"/>
          <w:szCs w:val="24"/>
          <w:rtl w:val="0"/>
        </w:rPr>
        <w:t xml:space="preserve"> После окончания учебы он заболел туберкулезом, поэтому в 1855 году Менделееву пришлось переехать жить на Крымский полуостров</w:t>
      </w:r>
      <w:sdt>
        <w:sdtPr>
          <w:tag w:val="goog_rdk_28"/>
        </w:sdtPr>
        <w:sdtContent>
          <w:ins w:author="Оксана Колегова" w:id="18" w:date="2023-11-06T14:23:07Z">
            <w:r w:rsidDel="00000000" w:rsidR="00000000" w:rsidRPr="00000000">
              <w:rPr>
                <w:sz w:val="24"/>
                <w:szCs w:val="24"/>
                <w:rtl w:val="0"/>
              </w:rPr>
              <w:t xml:space="preserve">.</w:t>
            </w:r>
          </w:ins>
        </w:sdtContent>
      </w:sdt>
      <w:sdt>
        <w:sdtPr>
          <w:tag w:val="goog_rdk_29"/>
        </w:sdtPr>
        <w:sdtContent>
          <w:del w:author="Оксана Колегова" w:id="18" w:date="2023-11-06T14:23:07Z">
            <w:r w:rsidDel="00000000" w:rsidR="00000000" w:rsidRPr="00000000">
              <w:rPr>
                <w:sz w:val="24"/>
                <w:szCs w:val="24"/>
                <w:rtl w:val="0"/>
              </w:rPr>
              <w:delText xml:space="preserve"> — полуостров в Восточной Европе, расположенный на северном побережье Черного моря.</w:delText>
            </w:r>
          </w:del>
        </w:sdtContent>
      </w:sdt>
      <w:r w:rsidDel="00000000" w:rsidR="00000000" w:rsidRPr="00000000">
        <w:rPr>
          <w:sz w:val="24"/>
          <w:szCs w:val="24"/>
          <w:rtl w:val="0"/>
        </w:rPr>
        <w:t xml:space="preserve"> В Крыму </w:t>
      </w:r>
      <w:sdt>
        <w:sdtPr>
          <w:tag w:val="goog_rdk_30"/>
        </w:sdtPr>
        <w:sdtContent>
          <w:ins w:author="Оксана Колегова" w:id="19" w:date="2023-11-06T14:23:10Z">
            <w:r w:rsidDel="00000000" w:rsidR="00000000" w:rsidRPr="00000000">
              <w:rPr>
                <w:sz w:val="24"/>
                <w:szCs w:val="24"/>
                <w:rtl w:val="0"/>
              </w:rPr>
              <w:t xml:space="preserve">он </w:t>
            </w:r>
          </w:ins>
        </w:sdtContent>
      </w:sdt>
      <w:r w:rsidDel="00000000" w:rsidR="00000000" w:rsidRPr="00000000">
        <w:rPr>
          <w:sz w:val="24"/>
          <w:szCs w:val="24"/>
          <w:rtl w:val="0"/>
        </w:rPr>
        <w:t xml:space="preserve">работал учителем естествознания в Симферопольской средней школе № 1. В 1856 году он вернулся жить в Санкт-Петербург после выздоровления. Спустя 3 года он успешно защитил докторскую диссертацию по теме «Удельный объем». В 1859-1861 годах Менделеев отправился в Гейдельберг </w:t>
      </w:r>
      <w:sdt>
        <w:sdtPr>
          <w:tag w:val="goog_rdk_31"/>
        </w:sdtPr>
        <w:sdtContent>
          <w:del w:author="Оксана Колегова" w:id="20" w:date="2023-11-06T14:23:23Z">
            <w:r w:rsidDel="00000000" w:rsidR="00000000" w:rsidRPr="00000000">
              <w:rPr>
                <w:sz w:val="24"/>
                <w:szCs w:val="24"/>
                <w:rtl w:val="0"/>
              </w:rPr>
              <w:delText xml:space="preserve">— крупный город, расположенный рядом с рекой Неккар на юго-западе Германии — </w:delText>
            </w:r>
          </w:del>
        </w:sdtContent>
      </w:sdt>
      <w:r w:rsidDel="00000000" w:rsidR="00000000" w:rsidRPr="00000000">
        <w:rPr>
          <w:sz w:val="24"/>
          <w:szCs w:val="24"/>
          <w:rtl w:val="0"/>
        </w:rPr>
        <w:t xml:space="preserve">для работы и изучения капиллярности жидкостей и действия спектроскопии. В 1861 году он опубликовал учебник «Органическая химия». Это помогло ему получить Демидовскую премию Петербургской Академии наук.</w:t>
      </w:r>
    </w:p>
    <w:p w:rsidR="00000000" w:rsidDel="00000000" w:rsidP="00000000" w:rsidRDefault="00000000" w:rsidRPr="00000000" w14:paraId="0000001C">
      <w:pPr>
        <w:ind w:left="360" w:firstLine="0"/>
        <w:rPr>
          <w:sz w:val="24"/>
          <w:szCs w:val="24"/>
        </w:rPr>
      </w:pPr>
      <w:r w:rsidDel="00000000" w:rsidR="00000000" w:rsidRPr="00000000">
        <w:rPr>
          <w:sz w:val="24"/>
          <w:szCs w:val="24"/>
          <w:rtl w:val="0"/>
        </w:rPr>
        <w:t xml:space="preserve">В 1862 году он обручился с Феозвой Никитичной Лещевой, и 27 апреля 1862 года они обвенчались в церкви Николаевского механического училища в Санкт-Петербурге, где он преподавал. В 1863 году Менделеев стал профессором химии Санкт-Петербургского технологического института и Санкт-Петербургского государственного университета. В 1865 году Менделеев стал доктором наук с диссертацией «О соединениях воды со спиртом». В 1867 году он начал преподавать неорганическую химию в Санкт-Петербургском университете</w:t>
      </w:r>
      <w:sdt>
        <w:sdtPr>
          <w:tag w:val="goog_rdk_32"/>
        </w:sdtPr>
        <w:sdtContent>
          <w:del w:author="Оксана Колегова" w:id="21" w:date="2023-11-06T14:23:52Z">
            <w:r w:rsidDel="00000000" w:rsidR="00000000" w:rsidRPr="00000000">
              <w:rPr>
                <w:sz w:val="24"/>
                <w:szCs w:val="24"/>
                <w:rtl w:val="0"/>
              </w:rPr>
              <w:delText xml:space="preserve">. Петербург.</w:delText>
            </w:r>
          </w:del>
        </w:sdtContent>
      </w:sdt>
      <w:r w:rsidDel="00000000" w:rsidR="00000000" w:rsidRPr="00000000">
        <w:rPr>
          <w:sz w:val="24"/>
          <w:szCs w:val="24"/>
          <w:rtl w:val="0"/>
        </w:rPr>
        <w:t xml:space="preserve"> Менделеев написал учебник «Основы химии», который был введен в преподавание в то время. В 1869 году Менделеев провел официальную презентацию перед Русским химическим обществом под названием «Зависимость между свойствами атомных весов элементов», в которой элементы описывались как по атомному весу (теперь называемому относительной атомной массой), так и по валентности. Менделеев также был одним из основателей Русского химического института в 1869 году. К 1871 году он помог Петербургскому институту. Петербург стал всемирно признанным центром химических исследований.</w:t>
      </w:r>
    </w:p>
    <w:p w:rsidR="00000000" w:rsidDel="00000000" w:rsidP="00000000" w:rsidRDefault="00000000" w:rsidRPr="00000000" w14:paraId="0000001D">
      <w:pPr>
        <w:ind w:left="360" w:firstLine="0"/>
        <w:rPr>
          <w:sz w:val="24"/>
          <w:szCs w:val="24"/>
        </w:rPr>
      </w:pPr>
      <w:r w:rsidDel="00000000" w:rsidR="00000000" w:rsidRPr="00000000">
        <w:rPr>
          <w:sz w:val="24"/>
          <w:szCs w:val="24"/>
          <w:rtl w:val="0"/>
        </w:rPr>
        <w:t xml:space="preserve">В 1882 году </w:t>
      </w:r>
      <w:sdt>
        <w:sdtPr>
          <w:tag w:val="goog_rdk_33"/>
        </w:sdtPr>
        <w:sdtContent>
          <w:ins w:author="Оксана Колегова" w:id="22" w:date="2023-11-06T14:24:48Z">
            <w:r w:rsidDel="00000000" w:rsidR="00000000" w:rsidRPr="00000000">
              <w:rPr>
                <w:sz w:val="24"/>
                <w:szCs w:val="24"/>
                <w:rtl w:val="0"/>
              </w:rPr>
              <w:t xml:space="preserve">Дмитрий Менделеев развелся с </w:t>
            </w:r>
          </w:ins>
        </w:sdtContent>
      </w:sdt>
      <w:sdt>
        <w:sdtPr>
          <w:tag w:val="goog_rdk_34"/>
        </w:sdtPr>
        <w:sdtContent>
          <w:del w:author="Оксана Колегова" w:id="22" w:date="2023-11-06T14:24:48Z">
            <w:r w:rsidDel="00000000" w:rsidR="00000000" w:rsidRPr="00000000">
              <w:rPr>
                <w:sz w:val="24"/>
                <w:szCs w:val="24"/>
                <w:rtl w:val="0"/>
              </w:rPr>
              <w:delText xml:space="preserve">Любовь Менделеева развелась с </w:delText>
            </w:r>
          </w:del>
        </w:sdtContent>
      </w:sdt>
      <w:r w:rsidDel="00000000" w:rsidR="00000000" w:rsidRPr="00000000">
        <w:rPr>
          <w:sz w:val="24"/>
          <w:szCs w:val="24"/>
          <w:rtl w:val="0"/>
        </w:rPr>
        <w:t xml:space="preserve">Лещевой и</w:t>
      </w:r>
      <w:sdt>
        <w:sdtPr>
          <w:tag w:val="goog_rdk_35"/>
        </w:sdtPr>
        <w:sdtContent>
          <w:ins w:author="Оксана Колегова" w:id="23" w:date="2023-11-06T14:25:10Z">
            <w:r w:rsidDel="00000000" w:rsidR="00000000" w:rsidRPr="00000000">
              <w:rPr>
                <w:sz w:val="24"/>
                <w:szCs w:val="24"/>
                <w:rtl w:val="0"/>
              </w:rPr>
              <w:t xml:space="preserve"> женился на Анне Ивановне Поповой</w:t>
            </w:r>
          </w:ins>
        </w:sdtContent>
      </w:sdt>
      <w:sdt>
        <w:sdtPr>
          <w:tag w:val="goog_rdk_36"/>
        </w:sdtPr>
        <w:sdtContent>
          <w:del w:author="Оксана Колегова" w:id="23" w:date="2023-11-06T14:25:10Z">
            <w:r w:rsidDel="00000000" w:rsidR="00000000" w:rsidRPr="00000000">
              <w:rPr>
                <w:sz w:val="24"/>
                <w:szCs w:val="24"/>
                <w:rtl w:val="0"/>
              </w:rPr>
              <w:delText xml:space="preserve"> вышла замуж за Анну Иванову Попову</w:delText>
            </w:r>
          </w:del>
        </w:sdtContent>
      </w:sdt>
      <w:r w:rsidDel="00000000" w:rsidR="00000000" w:rsidRPr="00000000">
        <w:rPr>
          <w:sz w:val="24"/>
          <w:szCs w:val="24"/>
          <w:rtl w:val="0"/>
        </w:rPr>
        <w:t xml:space="preserve">. Его брак вызвал споры из-за религиозных вопросов: Русской Православной Церкви требуется не менее семи лет после развода, чтобы законно вступить в повторный брак. Этот спорный вопрос помешал Москве принять</w:t>
      </w:r>
      <w:sdt>
        <w:sdtPr>
          <w:tag w:val="goog_rdk_37"/>
        </w:sdtPr>
        <w:sdtContent>
          <w:ins w:author="Оксана Колегова" w:id="24" w:date="2023-11-06T14:25:26Z">
            <w:r w:rsidDel="00000000" w:rsidR="00000000" w:rsidRPr="00000000">
              <w:rPr>
                <w:sz w:val="24"/>
                <w:szCs w:val="24"/>
                <w:rtl w:val="0"/>
              </w:rPr>
              <w:t xml:space="preserve"> Менделеева</w:t>
            </w:r>
          </w:ins>
        </w:sdtContent>
      </w:sdt>
      <w:r w:rsidDel="00000000" w:rsidR="00000000" w:rsidRPr="00000000">
        <w:rPr>
          <w:sz w:val="24"/>
          <w:szCs w:val="24"/>
          <w:rtl w:val="0"/>
        </w:rPr>
        <w:t xml:space="preserve"> в состав Российской академии наук. От второй жены у Менделеева были дети: среди них дочь Любовь Менделеева</w:t>
      </w:r>
      <w:sdt>
        <w:sdtPr>
          <w:tag w:val="goog_rdk_38"/>
        </w:sdtPr>
        <w:sdtContent>
          <w:ins w:author="Оксана Колегова" w:id="25" w:date="2023-11-06T14:25:33Z">
            <w:r w:rsidDel="00000000" w:rsidR="00000000" w:rsidRPr="00000000">
              <w:rPr>
                <w:sz w:val="24"/>
                <w:szCs w:val="24"/>
                <w:rtl w:val="0"/>
              </w:rPr>
              <w:t xml:space="preserve">, которая </w:t>
            </w:r>
          </w:ins>
        </w:sdtContent>
      </w:sdt>
      <w:r w:rsidDel="00000000" w:rsidR="00000000" w:rsidRPr="00000000">
        <w:rPr>
          <w:sz w:val="24"/>
          <w:szCs w:val="24"/>
          <w:rtl w:val="0"/>
        </w:rPr>
        <w:t xml:space="preserve"> стала женой известного русского поэта Александра Блока</w:t>
      </w:r>
      <w:sdt>
        <w:sdtPr>
          <w:tag w:val="goog_rdk_39"/>
        </w:sdtPr>
        <w:sdtContent>
          <w:del w:author="Оксана Колегова" w:id="26" w:date="2023-11-06T14:25:42Z">
            <w:r w:rsidDel="00000000" w:rsidR="00000000" w:rsidRPr="00000000">
              <w:rPr>
                <w:sz w:val="24"/>
                <w:szCs w:val="24"/>
                <w:rtl w:val="0"/>
              </w:rPr>
              <w:delText xml:space="preserve"> — ведущего поэта русской школы имажинистов, создавшего «мировой «серебряный век» русской поэзии</w:delText>
            </w:r>
          </w:del>
        </w:sdtContent>
      </w:sdt>
      <w:r w:rsidDel="00000000" w:rsidR="00000000" w:rsidRPr="00000000">
        <w:rPr>
          <w:sz w:val="24"/>
          <w:szCs w:val="24"/>
          <w:rtl w:val="0"/>
        </w:rPr>
        <w:t xml:space="preserve">; другой сын, Владимир, стал моряком</w:t>
      </w:r>
      <w:sdt>
        <w:sdtPr>
          <w:tag w:val="goog_rdk_40"/>
        </w:sdtPr>
        <w:sdtContent>
          <w:del w:author="Оксана Колегова" w:id="27" w:date="2023-11-06T14:25:48Z">
            <w:r w:rsidDel="00000000" w:rsidR="00000000" w:rsidRPr="00000000">
              <w:rPr>
                <w:sz w:val="24"/>
                <w:szCs w:val="24"/>
                <w:rtl w:val="0"/>
              </w:rPr>
              <w:delText xml:space="preserve"> и участвовал в путешествии царя Николая II на Восток</w:delText>
            </w:r>
          </w:del>
        </w:sdtContent>
      </w:sdt>
      <w:r w:rsidDel="00000000" w:rsidR="00000000" w:rsidRPr="00000000">
        <w:rPr>
          <w:sz w:val="24"/>
          <w:szCs w:val="24"/>
          <w:rtl w:val="0"/>
        </w:rPr>
        <w:t xml:space="preserve">. В 1890 году Менделеев ушел из Петербургского университета. В 1893 году Менделеев занял должность директора Департамента мер и весов. Благодаря его усилиям в 1894 году в российское законодательство были введены новые стандарты водки с той же нормой содержания алкоголя в 40%. В 1905 году Менделеев вступил в Шведскую королевскую академию наук и получил медаль Копли от Лондонского королевского общества. В 1906–1907 годах он был номинирован на получение Нобелевской премии по химии за изобретение </w:t>
      </w:r>
      <w:sdt>
        <w:sdtPr>
          <w:tag w:val="goog_rdk_41"/>
        </w:sdtPr>
        <w:sdtContent>
          <w:ins w:author="Оксана Колегова" w:id="28" w:date="2023-11-06T14:26:08Z">
            <w:r w:rsidDel="00000000" w:rsidR="00000000" w:rsidRPr="00000000">
              <w:rPr>
                <w:sz w:val="24"/>
                <w:szCs w:val="24"/>
                <w:rtl w:val="0"/>
              </w:rPr>
              <w:t xml:space="preserve">периодической </w:t>
            </w:r>
          </w:ins>
        </w:sdtContent>
      </w:sdt>
      <w:r w:rsidDel="00000000" w:rsidR="00000000" w:rsidRPr="00000000">
        <w:rPr>
          <w:sz w:val="24"/>
          <w:szCs w:val="24"/>
          <w:rtl w:val="0"/>
        </w:rPr>
        <w:t xml:space="preserve">таблицы </w:t>
      </w:r>
      <w:sdt>
        <w:sdtPr>
          <w:tag w:val="goog_rdk_42"/>
        </w:sdtPr>
        <w:sdtContent>
          <w:del w:author="Оксана Колегова" w:id="29" w:date="2023-11-06T14:26:05Z">
            <w:r w:rsidDel="00000000" w:rsidR="00000000" w:rsidRPr="00000000">
              <w:rPr>
                <w:sz w:val="24"/>
                <w:szCs w:val="24"/>
                <w:rtl w:val="0"/>
              </w:rPr>
              <w:delText xml:space="preserve">Менделеев</w:delText>
            </w:r>
          </w:del>
        </w:sdtContent>
      </w:sdt>
      <w:r w:rsidDel="00000000" w:rsidR="00000000" w:rsidRPr="00000000">
        <w:rPr>
          <w:sz w:val="24"/>
          <w:szCs w:val="24"/>
          <w:rtl w:val="0"/>
        </w:rPr>
        <w:t xml:space="preserve">а, но против него решительно выступил Сванте Аррениус, поскольку Менделеев ранее критиковал его теорию диссоциации.</w:t>
      </w:r>
    </w:p>
    <w:p w:rsidR="00000000" w:rsidDel="00000000" w:rsidP="00000000" w:rsidRDefault="00000000" w:rsidRPr="00000000" w14:paraId="0000001E">
      <w:pPr>
        <w:ind w:left="360" w:firstLine="0"/>
        <w:rPr>
          <w:sz w:val="24"/>
          <w:szCs w:val="24"/>
        </w:rPr>
      </w:pPr>
      <w:r w:rsidDel="00000000" w:rsidR="00000000" w:rsidRPr="00000000">
        <w:rPr>
          <w:sz w:val="24"/>
          <w:szCs w:val="24"/>
          <w:rtl w:val="0"/>
        </w:rPr>
        <w:t xml:space="preserve">В жизни Менделеева было много других важных достижений. Менделеев считается выдающимся физиком-химиком. Имеет также множество научных достижений в области гидродинамики, метеорологии, геологии и других малых отраслей химической технологии (взрывчатые вещества, нефтехимия, топливо). Менделеев также сосредоточился на изучении природы бесконечных компонентов, таких как решения, и внес важный вклад. Он изучал расширение жидкостей с температурой, а также предсказал существование абсолютной температуры кипения материала, построив теорию гидратации растворов. Менделеев исследовал происхождение нефти и пришел к выводу: углеводороды самопроизвольно возникают и формируются внутри Земли. Благодаря этому </w:t>
      </w:r>
      <w:sdt>
        <w:sdtPr>
          <w:tag w:val="goog_rdk_43"/>
        </w:sdtPr>
        <w:sdtContent>
          <w:ins w:author="Оксана Колегова" w:id="30" w:date="2023-11-06T14:26:57Z">
            <w:r w:rsidDel="00000000" w:rsidR="00000000" w:rsidRPr="00000000">
              <w:rPr>
                <w:sz w:val="24"/>
                <w:szCs w:val="24"/>
                <w:rtl w:val="0"/>
              </w:rPr>
              <w:t xml:space="preserve">учёные </w:t>
            </w:r>
          </w:ins>
        </w:sdtContent>
      </w:sdt>
      <w:sdt>
        <w:sdtPr>
          <w:tag w:val="goog_rdk_44"/>
        </w:sdtPr>
        <w:sdtContent>
          <w:del w:author="Оксана Колегова" w:id="30" w:date="2023-11-06T14:26:57Z">
            <w:r w:rsidDel="00000000" w:rsidR="00000000" w:rsidRPr="00000000">
              <w:rPr>
                <w:sz w:val="24"/>
                <w:szCs w:val="24"/>
                <w:rtl w:val="0"/>
              </w:rPr>
              <w:delText xml:space="preserve">мы</w:delText>
            </w:r>
          </w:del>
        </w:sdtContent>
      </w:sdt>
      <w:r w:rsidDel="00000000" w:rsidR="00000000" w:rsidRPr="00000000">
        <w:rPr>
          <w:sz w:val="24"/>
          <w:szCs w:val="24"/>
          <w:rtl w:val="0"/>
        </w:rPr>
        <w:t xml:space="preserve"> успешно изучили строение нефтяных скважин и помогли основать первый в России нефтеперерабатывающий завод. Он также исследовал создание бездымного пороха для армии. Менделеев был тем, кто ввёл метрическую систему в употребление в России, внеся важный вклад в стандартизацию единиц измерения.</w:t>
      </w:r>
    </w:p>
    <w:p w:rsidR="00000000" w:rsidDel="00000000" w:rsidP="00000000" w:rsidRDefault="00000000" w:rsidRPr="00000000" w14:paraId="0000001F">
      <w:pPr>
        <w:ind w:left="360" w:firstLine="0"/>
        <w:rPr>
          <w:sz w:val="24"/>
          <w:szCs w:val="24"/>
        </w:rPr>
      </w:pPr>
      <w:r w:rsidDel="00000000" w:rsidR="00000000" w:rsidRPr="00000000">
        <w:rPr>
          <w:sz w:val="24"/>
          <w:szCs w:val="24"/>
          <w:rtl w:val="0"/>
        </w:rPr>
        <w:t xml:space="preserve">В 1907 году Менделеев умер в Санкт-Петербурге от гриппа. Его последние слова были обращены к своему врачу: «Доктор, у вас есть наука, у меня есть вера». </w:t>
      </w:r>
      <w:sdt>
        <w:sdtPr>
          <w:tag w:val="goog_rdk_45"/>
        </w:sdtPr>
        <w:sdtContent>
          <w:ins w:author="Оксана Колегова" w:id="31" w:date="2023-11-06T14:27:18Z">
            <w:r w:rsidDel="00000000" w:rsidR="00000000" w:rsidRPr="00000000">
              <w:rPr>
                <w:sz w:val="24"/>
                <w:szCs w:val="24"/>
                <w:rtl w:val="0"/>
              </w:rPr>
              <w:t xml:space="preserve">В честь него был назван кратер на Луне</w:t>
            </w:r>
          </w:ins>
        </w:sdtContent>
      </w:sdt>
      <w:sdt>
        <w:sdtPr>
          <w:tag w:val="goog_rdk_46"/>
        </w:sdtPr>
        <w:sdtContent>
          <w:del w:author="Оксана Колегова" w:id="31" w:date="2023-11-06T14:27:18Z">
            <w:r w:rsidDel="00000000" w:rsidR="00000000" w:rsidRPr="00000000">
              <w:rPr>
                <w:sz w:val="24"/>
                <w:szCs w:val="24"/>
                <w:rtl w:val="0"/>
              </w:rPr>
              <w:delText xml:space="preserve">Он был удостоен чести назвать</w:delText>
            </w:r>
          </w:del>
        </w:sdtContent>
      </w:sdt>
      <w:sdt>
        <w:sdtPr>
          <w:tag w:val="goog_rdk_47"/>
        </w:sdtPr>
        <w:sdtContent>
          <w:ins w:author="Оксана Колегова" w:id="31" w:date="2023-11-06T14:27:18Z">
            <w:sdt>
              <w:sdtPr>
                <w:tag w:val="goog_rdk_48"/>
              </w:sdtPr>
              <w:sdtContent>
                <w:del w:author="Оксана Колегова" w:id="31" w:date="2023-11-06T14:27:18Z">
                  <w:r w:rsidDel="00000000" w:rsidR="00000000" w:rsidRPr="00000000">
                    <w:rPr>
                      <w:sz w:val="24"/>
                      <w:szCs w:val="24"/>
                      <w:rtl w:val="0"/>
                    </w:rPr>
                    <w:delText xml:space="preserve"> </w:delText>
                  </w:r>
                </w:del>
              </w:sdtContent>
            </w:sdt>
          </w:ins>
        </w:sdtContent>
      </w:sdt>
      <w:sdt>
        <w:sdtPr>
          <w:tag w:val="goog_rdk_49"/>
        </w:sdtPr>
        <w:sdtContent>
          <w:del w:author="Оксана Колегова" w:id="31" w:date="2023-11-06T14:27:18Z">
            <w:r w:rsidDel="00000000" w:rsidR="00000000" w:rsidRPr="00000000">
              <w:rPr>
                <w:sz w:val="24"/>
                <w:szCs w:val="24"/>
                <w:rtl w:val="0"/>
              </w:rPr>
              <w:delText xml:space="preserve"> </w:delText>
            </w:r>
          </w:del>
        </w:sdtContent>
      </w:sdt>
      <w:r w:rsidDel="00000000" w:rsidR="00000000" w:rsidRPr="00000000">
        <w:rPr>
          <w:sz w:val="24"/>
          <w:szCs w:val="24"/>
          <w:rtl w:val="0"/>
        </w:rPr>
        <w:t xml:space="preserve">кратер на Луне, а позже был открыт радиоактивный элемент под номером 101. на основе таблицы Менделеева.</w:t>
      </w:r>
    </w:p>
    <w:p w:rsidR="00000000" w:rsidDel="00000000" w:rsidP="00000000" w:rsidRDefault="00000000" w:rsidRPr="00000000" w14:paraId="00000020">
      <w:pPr>
        <w:ind w:left="360" w:firstLine="0"/>
        <w:rPr>
          <w:sz w:val="24"/>
          <w:szCs w:val="24"/>
        </w:rPr>
      </w:pPr>
      <w:r w:rsidDel="00000000" w:rsidR="00000000" w:rsidRPr="00000000">
        <w:rPr>
          <w:sz w:val="24"/>
          <w:szCs w:val="24"/>
          <w:rtl w:val="0"/>
        </w:rPr>
        <w:t xml:space="preserve">В некоторых мнениях говорится: «Периодическая таблица химических элементов выдающегося химика Менделеева считается мощнейшим инструментом ученых в химических исследованиях». Я полностью согласен с такой точкой зрения. Давайте посмотрим на это в нескольких аспектах:</w:t>
      </w:r>
    </w:p>
    <w:p w:rsidR="00000000" w:rsidDel="00000000" w:rsidP="00000000" w:rsidRDefault="00000000" w:rsidRPr="00000000" w14:paraId="00000021">
      <w:pPr>
        <w:ind w:left="360" w:firstLine="0"/>
        <w:rPr>
          <w:sz w:val="24"/>
          <w:szCs w:val="24"/>
        </w:rPr>
      </w:pPr>
      <w:r w:rsidDel="00000000" w:rsidR="00000000" w:rsidRPr="00000000">
        <w:rPr>
          <w:sz w:val="24"/>
          <w:szCs w:val="24"/>
          <w:rtl w:val="0"/>
        </w:rPr>
        <w:t xml:space="preserve">Первый</w:t>
      </w:r>
      <w:sdt>
        <w:sdtPr>
          <w:tag w:val="goog_rdk_50"/>
        </w:sdtPr>
        <w:sdtContent>
          <w:ins w:author="Оксана Колегова" w:id="32" w:date="2023-11-06T14:28:30Z">
            <w:r w:rsidDel="00000000" w:rsidR="00000000" w:rsidRPr="00000000">
              <w:rPr>
                <w:sz w:val="24"/>
                <w:szCs w:val="24"/>
                <w:rtl w:val="0"/>
              </w:rPr>
              <w:t xml:space="preserve"> аспект </w:t>
            </w:r>
          </w:ins>
        </w:sdtContent>
      </w:sdt>
      <w:r w:rsidDel="00000000" w:rsidR="00000000" w:rsidRPr="00000000">
        <w:rPr>
          <w:sz w:val="24"/>
          <w:szCs w:val="24"/>
          <w:rtl w:val="0"/>
        </w:rPr>
        <w:t xml:space="preserve"> касается организации элементной системы: Менделеев разработал таблицу Менделеева, основанную на химических свойствах элементов, и расположил их в порядке возрастания атомного веса. Эта система помогает выявить правила и закономерности в химических свойствах элементов. Позвольте мне рассказать вам одну историю: в 1869 году, когда Менделеев готовил планы уроков для студентов, он задавался вопросом, как ему объяснить студентам об открытых в то время 63 химических элементах. Менделеев думал, что будут единые законы превращения химических элементов, потому что все вещи в мире связаны друг с другом. На основании каждой формулы он присвоил каждому элементу карту. На каждой карточке он написал название элемента, структуру элемента, типичные свойства и сходство с другими элементами. Затем он положил их на стол и попытался классифицировать по группам.И тогда произошло немыслимое: когда он попытался расположить элементы в соответствии с их химическими свойствами, он заметил закономерности, которые привели его к идее периодической</w:t>
      </w:r>
      <w:sdt>
        <w:sdtPr>
          <w:tag w:val="goog_rdk_51"/>
        </w:sdtPr>
        <w:sdtContent>
          <w:ins w:author="Оксана Колегова" w:id="33" w:date="2023-11-06T14:31:53Z">
            <w:r w:rsidDel="00000000" w:rsidR="00000000" w:rsidRPr="00000000">
              <w:rPr>
                <w:sz w:val="24"/>
                <w:szCs w:val="24"/>
                <w:rtl w:val="0"/>
              </w:rPr>
              <w:t xml:space="preserve"> таблицы </w:t>
            </w:r>
          </w:ins>
        </w:sdtContent>
      </w:sdt>
      <w:sdt>
        <w:sdtPr>
          <w:tag w:val="goog_rdk_52"/>
        </w:sdtPr>
        <w:sdtContent>
          <w:del w:author="Оксана Колегова" w:id="33" w:date="2023-11-06T14:31:53Z">
            <w:r w:rsidDel="00000000" w:rsidR="00000000" w:rsidRPr="00000000">
              <w:rPr>
                <w:sz w:val="24"/>
                <w:szCs w:val="24"/>
                <w:rtl w:val="0"/>
              </w:rPr>
              <w:delText xml:space="preserve"> стол</w:delText>
            </w:r>
          </w:del>
        </w:sdtContent>
      </w:sdt>
      <w:r w:rsidDel="00000000" w:rsidR="00000000" w:rsidRPr="00000000">
        <w:rPr>
          <w:sz w:val="24"/>
          <w:szCs w:val="24"/>
          <w:rtl w:val="0"/>
        </w:rPr>
        <w:t xml:space="preserve">. Другие говорят, что Менделеев во сне увидел таблицу Менделеева с правильным расположением элементов. Он расположил элементы в периодической таблице, в которой некоторые элементы остались пустыми.</w:t>
      </w:r>
    </w:p>
    <w:p w:rsidR="00000000" w:rsidDel="00000000" w:rsidP="00000000" w:rsidRDefault="00000000" w:rsidRPr="00000000" w14:paraId="00000022">
      <w:pPr>
        <w:ind w:left="360" w:firstLine="0"/>
        <w:rPr>
          <w:sz w:val="24"/>
          <w:szCs w:val="24"/>
        </w:rPr>
      </w:pPr>
      <w:r w:rsidDel="00000000" w:rsidR="00000000" w:rsidRPr="00000000">
        <w:rPr>
          <w:sz w:val="24"/>
          <w:szCs w:val="24"/>
          <w:rtl w:val="0"/>
        </w:rPr>
        <w:t xml:space="preserve">Второй</w:t>
      </w:r>
      <w:sdt>
        <w:sdtPr>
          <w:tag w:val="goog_rdk_53"/>
        </w:sdtPr>
        <w:sdtContent>
          <w:ins w:author="Оксана Колегова" w:id="34" w:date="2023-11-06T14:32:03Z">
            <w:r w:rsidDel="00000000" w:rsidR="00000000" w:rsidRPr="00000000">
              <w:rPr>
                <w:sz w:val="24"/>
                <w:szCs w:val="24"/>
                <w:rtl w:val="0"/>
              </w:rPr>
              <w:t xml:space="preserve"> аспеки</w:t>
            </w:r>
          </w:ins>
        </w:sdtContent>
      </w:sdt>
      <w:r w:rsidDel="00000000" w:rsidR="00000000" w:rsidRPr="00000000">
        <w:rPr>
          <w:sz w:val="24"/>
          <w:szCs w:val="24"/>
          <w:rtl w:val="0"/>
        </w:rPr>
        <w:t xml:space="preserve"> </w:t>
      </w:r>
      <w:sdt>
        <w:sdtPr>
          <w:tag w:val="goog_rdk_54"/>
        </w:sdtPr>
        <w:sdtContent>
          <w:del w:author="Оксана Колегова" w:id="35" w:date="2023-11-06T14:32:07Z">
            <w:r w:rsidDel="00000000" w:rsidR="00000000" w:rsidRPr="00000000">
              <w:rPr>
                <w:sz w:val="24"/>
                <w:szCs w:val="24"/>
                <w:rtl w:val="0"/>
              </w:rPr>
              <w:delText xml:space="preserve">был </w:delText>
            </w:r>
          </w:del>
        </w:sdtContent>
      </w:sdt>
      <w:r w:rsidDel="00000000" w:rsidR="00000000" w:rsidRPr="00000000">
        <w:rPr>
          <w:sz w:val="24"/>
          <w:szCs w:val="24"/>
          <w:rtl w:val="0"/>
        </w:rPr>
        <w:t xml:space="preserve">посвящен предсказанию свойств неизвестных элементов: таблица </w:t>
      </w:r>
      <w:sdt>
        <w:sdtPr>
          <w:tag w:val="goog_rdk_55"/>
        </w:sdtPr>
        <w:sdtContent>
          <w:del w:author="Оксана Колегова" w:id="36" w:date="2023-11-06T14:32:13Z">
            <w:r w:rsidDel="00000000" w:rsidR="00000000" w:rsidRPr="00000000">
              <w:rPr>
                <w:sz w:val="24"/>
                <w:szCs w:val="24"/>
                <w:rtl w:val="0"/>
              </w:rPr>
              <w:delText xml:space="preserve">Менделеева </w:delText>
            </w:r>
          </w:del>
        </w:sdtContent>
      </w:sdt>
      <w:r w:rsidDel="00000000" w:rsidR="00000000" w:rsidRPr="00000000">
        <w:rPr>
          <w:sz w:val="24"/>
          <w:szCs w:val="24"/>
          <w:rtl w:val="0"/>
        </w:rPr>
        <w:t xml:space="preserve">позволяла Менделееву предсказывать существование неоткрытых элементов, а также их свойства на основе их положения в таблице. После успешного создания таблицы</w:t>
      </w:r>
      <w:sdt>
        <w:sdtPr>
          <w:tag w:val="goog_rdk_56"/>
        </w:sdtPr>
        <w:sdtContent>
          <w:del w:author="Оксана Колегова" w:id="37" w:date="2023-11-06T14:32:19Z">
            <w:r w:rsidDel="00000000" w:rsidR="00000000" w:rsidRPr="00000000">
              <w:rPr>
                <w:sz w:val="24"/>
                <w:szCs w:val="24"/>
                <w:rtl w:val="0"/>
              </w:rPr>
              <w:delText xml:space="preserve"> Менделеева</w:delText>
            </w:r>
          </w:del>
        </w:sdtContent>
      </w:sdt>
      <w:r w:rsidDel="00000000" w:rsidR="00000000" w:rsidRPr="00000000">
        <w:rPr>
          <w:sz w:val="24"/>
          <w:szCs w:val="24"/>
          <w:rtl w:val="0"/>
        </w:rPr>
        <w:t xml:space="preserve">, в которой еще оставались ячейки, которые пришлось оставить пустыми из-за недостающих элементов, Менделеев опубликовал свою работу и терпеливо ждал результатов испытаний ученых из других стран мира. Но в течение следующих 4 лет новых элементов обнаружено не было, поэтому его работа была забыта. В 1875 году в Академию наук Пэрриса поступило письмо от учёного, в котором учёный сообщал, что создал в белой цинковой руде новый элемент, который он назвал «Галлий». Услышав эту новость, Менделеев очень обрадовался. Согласно его открытию, сделанному 4 года назад,</w:t>
      </w:r>
      <w:sdt>
        <w:sdtPr>
          <w:tag w:val="goog_rdk_57"/>
        </w:sdtPr>
        <w:sdtContent>
          <w:del w:author="Оксана Колегова" w:id="38" w:date="2023-11-06T14:32:45Z">
            <w:r w:rsidDel="00000000" w:rsidR="00000000" w:rsidRPr="00000000">
              <w:rPr>
                <w:sz w:val="24"/>
                <w:szCs w:val="24"/>
                <w:rtl w:val="0"/>
              </w:rPr>
              <w:delText xml:space="preserve"> другой элемент учёного</w:delText>
            </w:r>
          </w:del>
        </w:sdtContent>
      </w:sdt>
      <w:r w:rsidDel="00000000" w:rsidR="00000000" w:rsidRPr="00000000">
        <w:rPr>
          <w:sz w:val="24"/>
          <w:szCs w:val="24"/>
          <w:rtl w:val="0"/>
        </w:rPr>
        <w:t xml:space="preserve">, галлий, находится в той же группе, что и алюминий. Теперь, когда Менделеев поверил, что его таблица </w:t>
      </w:r>
      <w:sdt>
        <w:sdtPr>
          <w:tag w:val="goog_rdk_58"/>
        </w:sdtPr>
        <w:sdtContent>
          <w:del w:author="Оксана Колегова" w:id="39" w:date="2023-11-06T14:32:50Z">
            <w:r w:rsidDel="00000000" w:rsidR="00000000" w:rsidRPr="00000000">
              <w:rPr>
                <w:sz w:val="24"/>
                <w:szCs w:val="24"/>
                <w:rtl w:val="0"/>
              </w:rPr>
              <w:delText xml:space="preserve">Менделеева </w:delText>
            </w:r>
          </w:del>
        </w:sdtContent>
      </w:sdt>
      <w:r w:rsidDel="00000000" w:rsidR="00000000" w:rsidRPr="00000000">
        <w:rPr>
          <w:sz w:val="24"/>
          <w:szCs w:val="24"/>
          <w:rtl w:val="0"/>
        </w:rPr>
        <w:t xml:space="preserve">верна, он уверенно написал письмо в Академию наук Пэрриса, изложив свое мнение. Позже письмо было доставлено учёному, сообщившему об открытии галлия. Он был очень удивлен, так как Менделеев еще не видел галлия, но осмелился узнать его атомную массу и плотность. Спустя некоторое время французский учёный получил письмо от Менделеева о предсказании плотности галлия, проверил его и был очень удивлён, поскольку предсказание Менделеева оказалось совершенно верным. Весь химический мир был удивлен. Теория периодичности элементов Менделеева могла не только предсказать местонахождение неоткрытых элементов, но и предсказать их химические свойства. «Основы химии» Менделеева стали классикой, признанной во всем мире. Доктор Эд Хоффман, доктор философии — преподаватель программы магистра</w:t>
      </w:r>
      <w:sdt>
        <w:sdtPr>
          <w:tag w:val="goog_rdk_59"/>
        </w:sdtPr>
        <w:sdtContent>
          <w:ins w:author="Оксана Колегова" w:id="40" w:date="2023-11-06T14:33:31Z">
            <w:r w:rsidDel="00000000" w:rsidR="00000000" w:rsidRPr="00000000">
              <w:rPr>
                <w:sz w:val="24"/>
                <w:szCs w:val="24"/>
                <w:rtl w:val="0"/>
              </w:rPr>
              <w:t xml:space="preserve">туры</w:t>
            </w:r>
          </w:ins>
        </w:sdtContent>
      </w:sdt>
      <w:r w:rsidDel="00000000" w:rsidR="00000000" w:rsidRPr="00000000">
        <w:rPr>
          <w:sz w:val="24"/>
          <w:szCs w:val="24"/>
          <w:rtl w:val="0"/>
        </w:rPr>
        <w:t xml:space="preserve"> </w:t>
      </w:r>
      <w:sdt>
        <w:sdtPr>
          <w:tag w:val="goog_rdk_60"/>
        </w:sdtPr>
        <w:sdtContent>
          <w:del w:author="Оксана Колегова" w:id="41" w:date="2023-11-06T14:33:36Z">
            <w:r w:rsidDel="00000000" w:rsidR="00000000" w:rsidRPr="00000000">
              <w:rPr>
                <w:sz w:val="24"/>
                <w:szCs w:val="24"/>
                <w:rtl w:val="0"/>
              </w:rPr>
              <w:delText xml:space="preserve">наук </w:delText>
            </w:r>
          </w:del>
        </w:sdtContent>
      </w:sdt>
      <w:r w:rsidDel="00000000" w:rsidR="00000000" w:rsidRPr="00000000">
        <w:rPr>
          <w:sz w:val="24"/>
          <w:szCs w:val="24"/>
          <w:rtl w:val="0"/>
        </w:rPr>
        <w:t xml:space="preserve">в области стратегии информации и знаний (IKNS) в Школе профессиональных исследований Колумбийского университета, при обсуждении этого вопроса сказал: «У немецкого исследователя Лотара Мейера также был исследовательский проект, аналогичный проекту Менделеева. Он также выдвинул идею периодичности элементов, но не делал предсказаний о неизвестных элементах, как это делал Менделеев. Отсюда мы можем увидеть силу смелых мыслей. Чтобы заставить людей принять теорию, нет ничего более эффективного, чем сделать, казалось бы, очевидный прогноз. Но потом это стало очевидно».</w:t>
      </w:r>
    </w:p>
    <w:p w:rsidR="00000000" w:rsidDel="00000000" w:rsidP="00000000" w:rsidRDefault="00000000" w:rsidRPr="00000000" w14:paraId="00000023">
      <w:pPr>
        <w:ind w:left="360" w:firstLine="0"/>
        <w:rPr>
          <w:sz w:val="24"/>
          <w:szCs w:val="24"/>
        </w:rPr>
      </w:pPr>
      <w:r w:rsidDel="00000000" w:rsidR="00000000" w:rsidRPr="00000000">
        <w:rPr>
          <w:sz w:val="24"/>
          <w:szCs w:val="24"/>
          <w:rtl w:val="0"/>
        </w:rPr>
        <w:t xml:space="preserve">Третий</w:t>
      </w:r>
      <w:sdt>
        <w:sdtPr>
          <w:tag w:val="goog_rdk_61"/>
        </w:sdtPr>
        <w:sdtContent>
          <w:ins w:author="Оксана Колегова" w:id="42" w:date="2023-11-06T14:33:52Z">
            <w:r w:rsidDel="00000000" w:rsidR="00000000" w:rsidRPr="00000000">
              <w:rPr>
                <w:sz w:val="24"/>
                <w:szCs w:val="24"/>
                <w:rtl w:val="0"/>
              </w:rPr>
              <w:t xml:space="preserve"> аспект</w:t>
            </w:r>
          </w:ins>
        </w:sdtContent>
      </w:sdt>
      <w:r w:rsidDel="00000000" w:rsidR="00000000" w:rsidRPr="00000000">
        <w:rPr>
          <w:sz w:val="24"/>
          <w:szCs w:val="24"/>
          <w:rtl w:val="0"/>
        </w:rPr>
        <w:t xml:space="preserve"> касается глобальной интеграции: зайдите в любой класс, и вы поймете, почему таблица Менделеева имеет такое большое значение? Это навсегда изменило то, как люди изучают и понимают элементы. Таблица Менделеева стала </w:t>
      </w:r>
      <w:sdt>
        <w:sdtPr>
          <w:tag w:val="goog_rdk_62"/>
        </w:sdtPr>
        <w:sdtContent>
          <w:ins w:author="Оксана Колегова" w:id="43" w:date="2023-11-06T14:34:05Z">
            <w:r w:rsidDel="00000000" w:rsidR="00000000" w:rsidRPr="00000000">
              <w:rPr>
                <w:sz w:val="24"/>
                <w:szCs w:val="24"/>
                <w:rtl w:val="0"/>
              </w:rPr>
              <w:t xml:space="preserve">базовой</w:t>
            </w:r>
          </w:ins>
        </w:sdtContent>
      </w:sdt>
      <w:sdt>
        <w:sdtPr>
          <w:tag w:val="goog_rdk_63"/>
        </w:sdtPr>
        <w:sdtContent>
          <w:del w:author="Оксана Колегова" w:id="43" w:date="2023-11-06T14:34:05Z">
            <w:r w:rsidDel="00000000" w:rsidR="00000000" w:rsidRPr="00000000">
              <w:rPr>
                <w:sz w:val="24"/>
                <w:szCs w:val="24"/>
                <w:rtl w:val="0"/>
              </w:rPr>
              <w:delText xml:space="preserve">лингва франка </w:delText>
            </w:r>
          </w:del>
        </w:sdtContent>
      </w:sdt>
      <w:r w:rsidDel="00000000" w:rsidR="00000000" w:rsidRPr="00000000">
        <w:rPr>
          <w:sz w:val="24"/>
          <w:szCs w:val="24"/>
          <w:rtl w:val="0"/>
        </w:rPr>
        <w:t xml:space="preserve">в научном сообществе, помогая химикам, биологам, физикам и </w:t>
      </w:r>
      <w:sdt>
        <w:sdtPr>
          <w:tag w:val="goog_rdk_64"/>
        </w:sdtPr>
        <w:sdtContent>
          <w:ins w:author="Оксана Колегова" w:id="44" w:date="2023-11-06T14:34:15Z">
            <w:r w:rsidDel="00000000" w:rsidR="00000000" w:rsidRPr="00000000">
              <w:rPr>
                <w:sz w:val="24"/>
                <w:szCs w:val="24"/>
                <w:rtl w:val="0"/>
              </w:rPr>
              <w:t xml:space="preserve">технологам </w:t>
            </w:r>
          </w:ins>
        </w:sdtContent>
      </w:sdt>
      <w:sdt>
        <w:sdtPr>
          <w:tag w:val="goog_rdk_65"/>
        </w:sdtPr>
        <w:sdtContent>
          <w:del w:author="Оксана Колегова" w:id="44" w:date="2023-11-06T14:34:15Z">
            <w:r w:rsidDel="00000000" w:rsidR="00000000" w:rsidRPr="00000000">
              <w:rPr>
                <w:sz w:val="24"/>
                <w:szCs w:val="24"/>
                <w:rtl w:val="0"/>
              </w:rPr>
              <w:delText xml:space="preserve">промышленности</w:delText>
            </w:r>
          </w:del>
        </w:sdtContent>
      </w:sdt>
      <w:r w:rsidDel="00000000" w:rsidR="00000000" w:rsidRPr="00000000">
        <w:rPr>
          <w:sz w:val="24"/>
          <w:szCs w:val="24"/>
          <w:rtl w:val="0"/>
        </w:rPr>
        <w:t xml:space="preserve"> связывать информацию о химических свойствах элементов и соединений. Через периодическую таблицу мы можем приблизиться к химии. Таблица Менделеева также была переведена на многие языки и распространилась по всему миру.</w:t>
      </w:r>
    </w:p>
    <w:p w:rsidR="00000000" w:rsidDel="00000000" w:rsidP="00000000" w:rsidRDefault="00000000" w:rsidRPr="00000000" w14:paraId="00000024">
      <w:pPr>
        <w:ind w:left="360" w:firstLine="0"/>
        <w:rPr>
          <w:sz w:val="24"/>
          <w:szCs w:val="24"/>
        </w:rPr>
      </w:pPr>
      <w:r w:rsidDel="00000000" w:rsidR="00000000" w:rsidRPr="00000000">
        <w:rPr>
          <w:sz w:val="24"/>
          <w:szCs w:val="24"/>
          <w:rtl w:val="0"/>
        </w:rPr>
        <w:t xml:space="preserve">Короче говоря, периодическая таблица химических элементов Менделеева — самый мощный и незаменимый инструмент химиков. Это не просто диаграмма, она несет в себе разум и законы природы. Таблица Менделеева помогла нам лучше понять атомную структуру, взаимосвязи между элементами и привела к развитию химических теорий и моделей. Благодаря постоянному развитию таблица Менделеева продолжает оставаться бесконечным источником вдохновения и знаний для ученых в открытии и понимании мира химии. Благодаря этому своему великому изобретению </w:t>
      </w:r>
      <w:sdt>
        <w:sdtPr>
          <w:tag w:val="goog_rdk_66"/>
        </w:sdtPr>
        <w:sdtContent>
          <w:ins w:author="Оксана Колегова" w:id="45" w:date="2023-11-06T14:34:43Z">
            <w:r w:rsidDel="00000000" w:rsidR="00000000" w:rsidRPr="00000000">
              <w:rPr>
                <w:sz w:val="24"/>
                <w:szCs w:val="24"/>
                <w:rtl w:val="0"/>
              </w:rPr>
              <w:t xml:space="preserve">Дмитрия </w:t>
            </w:r>
          </w:ins>
        </w:sdtContent>
      </w:sdt>
      <w:sdt>
        <w:sdtPr>
          <w:tag w:val="goog_rdk_67"/>
        </w:sdtPr>
        <w:sdtContent>
          <w:del w:author="Оксана Колегова" w:id="45" w:date="2023-11-06T14:34:43Z">
            <w:r w:rsidDel="00000000" w:rsidR="00000000" w:rsidRPr="00000000">
              <w:rPr>
                <w:sz w:val="24"/>
                <w:szCs w:val="24"/>
                <w:rtl w:val="0"/>
              </w:rPr>
              <w:delText xml:space="preserve">Джорджа </w:delText>
            </w:r>
          </w:del>
        </w:sdtContent>
      </w:sdt>
      <w:r w:rsidDel="00000000" w:rsidR="00000000" w:rsidRPr="00000000">
        <w:rPr>
          <w:sz w:val="24"/>
          <w:szCs w:val="24"/>
          <w:rtl w:val="0"/>
        </w:rPr>
        <w:t xml:space="preserve">оценила научная общественность: всего одной научной темой он смог </w:t>
      </w:r>
      <w:sdt>
        <w:sdtPr>
          <w:tag w:val="goog_rdk_68"/>
        </w:sdtPr>
        <w:sdtContent>
          <w:ins w:author="Оксана Колегова" w:id="46" w:date="2023-11-06T14:34:54Z">
            <w:r w:rsidDel="00000000" w:rsidR="00000000" w:rsidRPr="00000000">
              <w:rPr>
                <w:sz w:val="24"/>
                <w:szCs w:val="24"/>
                <w:rtl w:val="0"/>
              </w:rPr>
              <w:t xml:space="preserve">объединить </w:t>
            </w:r>
          </w:ins>
        </w:sdtContent>
      </w:sdt>
      <w:sdt>
        <w:sdtPr>
          <w:tag w:val="goog_rdk_69"/>
        </w:sdtPr>
        <w:sdtContent>
          <w:del w:author="Оксана Колегова" w:id="46" w:date="2023-11-06T14:34:54Z">
            <w:r w:rsidDel="00000000" w:rsidR="00000000" w:rsidRPr="00000000">
              <w:rPr>
                <w:sz w:val="24"/>
                <w:szCs w:val="24"/>
                <w:rtl w:val="0"/>
              </w:rPr>
              <w:delText xml:space="preserve">окликать </w:delText>
            </w:r>
          </w:del>
        </w:sdtContent>
      </w:sdt>
      <w:r w:rsidDel="00000000" w:rsidR="00000000" w:rsidRPr="00000000">
        <w:rPr>
          <w:sz w:val="24"/>
          <w:szCs w:val="24"/>
          <w:rtl w:val="0"/>
        </w:rPr>
        <w:t xml:space="preserve">весь мир.</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30F47"/>
    <w:rPr>
      <w:color w:val="0563c1" w:themeColor="hyperlink"/>
      <w:u w:val="single"/>
    </w:rPr>
  </w:style>
  <w:style w:type="paragraph" w:styleId="ListParagraph">
    <w:name w:val="List Paragraph"/>
    <w:basedOn w:val="Normal"/>
    <w:uiPriority w:val="34"/>
    <w:qFormat w:val="1"/>
    <w:rsid w:val="00B102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sX3a6tmQYo4RmAgnUKydNgzpOg==">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2023-11-03T13:48:00Z</dcterms:created>
  <dc:creator>Admin</dc:creator>
</cp:coreProperties>
</file>